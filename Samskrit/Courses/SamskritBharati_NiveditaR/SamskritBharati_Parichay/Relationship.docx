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व्यावहारिक शब्दावली – बान्धव: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>
          <w:rFonts w:ascii="Mangal" w:cs="Mangal" w:eastAsia="Mangal" w:hAnsi="Mangal"/>
          <w:vertAlign w:val="baseline"/>
        </w:rPr>
      </w:pPr>
      <w:r w:rsidDel="00000000" w:rsidR="00000000" w:rsidRPr="00000000">
        <w:rPr>
          <w:b w:val="1"/>
          <w:i w:val="1"/>
          <w:highlight w:val="white"/>
          <w:vertAlign w:val="baseline"/>
          <w:rtl w:val="0"/>
        </w:rPr>
        <w:t xml:space="preserve">परिचय: प्रथम पुस्तके  पुट संखया  दश: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1. भीमस्य श्याल: हिडिम्ब: | स: भीमस्य पत्न्या: (हिडिम्बाया: ) सहोदर: !</w:t>
      </w:r>
      <w:sdt>
        <w:sdtPr>
          <w:tag w:val="goog_rdk_0"/>
        </w:sdtPr>
        <w:sdtContent>
          <w:del w:author="M.A.Nalinakshan Nair" w:id="0" w:date="2024-06-19T12:52:50Z">
            <w:r w:rsidDel="00000000" w:rsidR="00000000" w:rsidRPr="00000000">
              <w:rPr>
                <w:rFonts w:ascii="Mangal" w:cs="Mangal" w:eastAsia="Mangal" w:hAnsi="Mangal"/>
                <w:color w:val="500050"/>
                <w:sz w:val="28"/>
                <w:szCs w:val="28"/>
                <w:vertAlign w:val="baseline"/>
                <w:rtl w:val="0"/>
              </w:rPr>
              <w:delText xml:space="preserve"> 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2. सीताया: देवर: लक्ष्मण: | स: सीताया: पत्युः (रामस्य) सहोदर: |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3. लवकुशयो: प्रपितामह:  अज: | स: लवकुशयो: पितु: (रामस्य) पितु: (दशरथस्य) पिता |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4. धृतराष्ट्र: पाण्डवानां पितृव्य: | स: पाण्डवानां पितु: (पाण्डोः) सहोदर: |  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5. राजा भरत: विश्वामित्रस्य दौहित्र: | स: विश्वामित्रमेनकयो: पुत्र्या: (शकुन्तलाया:) पुत्र: |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6. दशरथस्य प्रपौत्र: अतिथिः | स: दशरथस्य पुत्रस्य (रामस्य) पुत्रस्य (कुशस्य) पुत्र: | स: दशरथस्य पौत्रस्य (कुशस्य) पुत्र: |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7. दुर्योधन: शकुने: भागिनेय: | स: शकुने: भगिन्या: (गान्धार्या: ) पुत्र: | 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8. अङ्गद: सुग्रीवस्य भ्रातृव्य | स: सुग्रीवस्य भ्रातुः (वाले:) पुत्र: |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9. ऊर्मिला लवकुशयो: पितृव्या | सा लवकुशयो: पितु: (रामस्य) सहोदरस्य (लक्ष्मणस्य) पत्नी | सा लवकुशयो: पितृव्यस्य (लक्ष्मणस्य) पत्नी | 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10. सुदक्षिणा दशरथस्य प्रपितामही | सा दशरथस्य पितु: (अजस्य) पितु: (रघोः) पितु: (दिलीपस्य) पत्नी | सा दशरथस्य पितु: (अजस्य) पितामही | 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11. कृष्णस्य पितृभगिनी / पितृष्वसा कुन्ती | सा कृष्णस्य पितु: (वसुदेवस्य) सहोदरी | 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12. लवकुशयो: मातृभगिनी / मातृष्वसा उर्मिला | सा लवकुशयो: मातु: (सीताया:) सहोदरी |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13. दु:शला राजा सुबलस्य दौहित्री | सा राजा सुबलस्य पुत्र्या: (गान्धार्या:) पुत्री | 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14. शान्तनो: प्रपौत्री दु:शला | सा राजा शान्तनो: पुत्रस्य (विचित्रवीर्यस्य) पुत्रस्य (धुर्तराष्ट्रस्य) पुत्री | सा राजा शान्तनो: पौत्रस्य (धुर्तराष्ट्रस्य) पुत्री |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15. कुन्त्या: याता गान्धारी | सा कुन्त्या: पत्युः (पाण्डोः) सहोदरस्य (धुर्तराष्ट्रस्य) पत्नी |  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16. रुक्मिन्या: ननान्दा सुभद्रा: | सा रुक्मिन्या: पत्युः (कृष्णस्य) सहोदरी | 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6" w:val="single"/>
        </w:pBdr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17. भीष्मस्य विमाता सत्यवती | सा भीष्मस्य पितु: (शान्तनो:) 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अपरा 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पत्नी | भीष्म: गङ्गाया: पुत्र: | </w:t>
      </w:r>
    </w:p>
    <w:p w:rsidR="00000000" w:rsidDel="00000000" w:rsidP="00000000" w:rsidRDefault="00000000" w:rsidRPr="00000000" w14:paraId="00000021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12. वामनस्य 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मातृभगिनी / मातृष्वसा दिति: | सा 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वामनस्य मातु: (अदित्या: ) सहोदरी | अदिति-दिते दक्षप्रजापते: पुत्री च काश्यपस्य पत्न्यौ च |</w:t>
      </w:r>
    </w:p>
    <w:p w:rsidR="00000000" w:rsidDel="00000000" w:rsidP="00000000" w:rsidRDefault="00000000" w:rsidRPr="00000000" w14:paraId="00000022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14. विरोचनस्य प्रपौत्री उषा | सा विरोचनस्य पुत्रस्य (महाबलि चक्रवर्ते: ) पुत्रस्य (बाणासुरस्य) पुत्री | विरोचन: प्रह्लादस्य पुत्र: |</w:t>
      </w:r>
    </w:p>
    <w:p w:rsidR="00000000" w:rsidDel="00000000" w:rsidP="00000000" w:rsidRDefault="00000000" w:rsidRPr="00000000" w14:paraId="00000023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14. स्वर्णरोमस्य प्रपौत्री ऊर्मिला | सा स्वर्णरोमस्य पुत्रस्य (ह्रस्वरोमस्य) पुत्रस्य (जनकस्य) पुत्री | </w:t>
      </w:r>
    </w:p>
    <w:p w:rsidR="00000000" w:rsidDel="00000000" w:rsidP="00000000" w:rsidRDefault="00000000" w:rsidRPr="00000000" w14:paraId="00000024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15. ऊर्मिलाया: याता सीता | सा उर्मिलाया: 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पत्युः (लक्ष्मणस्य) भ्रातुः (रामस्य) पत्नी | सीता 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ऊर्मिलाया: अग्रजा अपि | </w:t>
      </w:r>
    </w:p>
    <w:p w:rsidR="00000000" w:rsidDel="00000000" w:rsidP="00000000" w:rsidRDefault="00000000" w:rsidRPr="00000000" w14:paraId="00000025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17. सुरुचि: ध्रुवस्य विमाता | सा  ध्रुवस्य पितु: (उत्तानपादस्य) अपरा पत्नी | ध्रुवस्य माता सुनीती |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Mang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Mangal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Mangal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color w:val="00008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Mangal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Mangal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IRZZiIpiFD0n8iGTGaqlHAe6tQ==">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2014-04-16T14:06:00Z</dcterms:created>
  <dc:creator>Nivedita R</dc:creator>
</cp:coreProperties>
</file>