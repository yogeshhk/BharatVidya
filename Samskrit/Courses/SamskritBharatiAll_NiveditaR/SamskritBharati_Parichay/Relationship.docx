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>
          <w:highlight w:val="white"/>
          <w:vertAlign w:val="baseline"/>
        </w:rPr>
      </w:pPr>
      <w:r w:rsidDel="00000000" w:rsidR="00000000" w:rsidRPr="00000000">
        <w:rPr>
          <w:b w:val="1"/>
          <w:highlight w:val="white"/>
          <w:vertAlign w:val="baseline"/>
          <w:rtl w:val="0"/>
        </w:rPr>
        <w:t xml:space="preserve">व्यावहारिक शब्दावली – बान्धव: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jc w:val="center"/>
        <w:rPr>
          <w:rFonts w:ascii="Mangal" w:cs="Mangal" w:eastAsia="Mangal" w:hAnsi="Mangal"/>
          <w:vertAlign w:val="baseline"/>
        </w:rPr>
      </w:pPr>
      <w:r w:rsidDel="00000000" w:rsidR="00000000" w:rsidRPr="00000000">
        <w:rPr>
          <w:b w:val="1"/>
          <w:i w:val="1"/>
          <w:highlight w:val="white"/>
          <w:vertAlign w:val="baseline"/>
          <w:rtl w:val="0"/>
        </w:rPr>
        <w:t xml:space="preserve">परिचय: प्रथम पुस्तके  पुट संखया  दश: |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1. भीमस्य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श्याल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: हिडिम्ब: | स: भीमस्य पत्न्या: (हिडिम्बाया: ) सहोदर: !</w:t>
      </w:r>
    </w:p>
    <w:p w:rsidR="00000000" w:rsidDel="00000000" w:rsidP="00000000" w:rsidRDefault="00000000" w:rsidRPr="00000000" w14:paraId="00000004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2. सीताया: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देवर: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लक्ष्मण: | स: सीताया: पत्युः (रामस्य) सहोदर: |</w:t>
      </w:r>
    </w:p>
    <w:p w:rsidR="00000000" w:rsidDel="00000000" w:rsidP="00000000" w:rsidRDefault="00000000" w:rsidRPr="00000000" w14:paraId="00000005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3. लवकुशयो: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प्रपितामह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:  अज: | स: लवकुशयो: पितु: (रामस्य) पितु: (दशरथस्य) पिता |</w:t>
      </w:r>
    </w:p>
    <w:p w:rsidR="00000000" w:rsidDel="00000000" w:rsidP="00000000" w:rsidRDefault="00000000" w:rsidRPr="00000000" w14:paraId="00000006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4. धृतराष्ट्र: पाण्डवानां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पितृव्य: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| स: पाण्डवानां पितु: (पाण्डोः) सहोदर: |  </w:t>
      </w:r>
    </w:p>
    <w:p w:rsidR="00000000" w:rsidDel="00000000" w:rsidP="00000000" w:rsidRDefault="00000000" w:rsidRPr="00000000" w14:paraId="00000007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5. राजा भरत: विश्वामित्रस्य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दौहित्र: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| स: विश्वामित्रमेनकयो: पुत्र्या: (शकुन्तलाया:) पुत्र: |</w:t>
      </w:r>
    </w:p>
    <w:p w:rsidR="00000000" w:rsidDel="00000000" w:rsidP="00000000" w:rsidRDefault="00000000" w:rsidRPr="00000000" w14:paraId="00000009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6. दशरथस्य प्रपौत्र: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अतिथिः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| स: दशरथस्य पुत्रस्य (रामस्य) पुत्रस्य (कुशस्य) पुत्र: | स: दशरथस्य पौत्रस्य (कुशस्य) पुत्र: |</w:t>
      </w:r>
    </w:p>
    <w:p w:rsidR="00000000" w:rsidDel="00000000" w:rsidP="00000000" w:rsidRDefault="00000000" w:rsidRPr="00000000" w14:paraId="0000000B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7. दुर्योधन: शकुने: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भागिनेय: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| स: शकुने: भगिन्या: (गान्धार्या: ) पुत्र: | </w:t>
      </w:r>
    </w:p>
    <w:p w:rsidR="00000000" w:rsidDel="00000000" w:rsidP="00000000" w:rsidRDefault="00000000" w:rsidRPr="00000000" w14:paraId="0000000D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8. अङ्गद: सुग्रीवस्य 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भ्रातृव्य: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 | स: सुग्रीवस्य भ्रातुः (वाले:) पुत्र: |</w:t>
      </w:r>
    </w:p>
    <w:p w:rsidR="00000000" w:rsidDel="00000000" w:rsidP="00000000" w:rsidRDefault="00000000" w:rsidRPr="00000000" w14:paraId="0000000F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9. ऊर्मिला लवकुशयो: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पितृव्या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| सा लवकुशयो: पितु: (रामस्य) सहोदरस्य (लक्ष्मणस्य) पत्नी | सा लवकुशयो: पितृव्यस्य (लक्ष्मणस्य) पत्नी | </w:t>
      </w:r>
    </w:p>
    <w:p w:rsidR="00000000" w:rsidDel="00000000" w:rsidP="00000000" w:rsidRDefault="00000000" w:rsidRPr="00000000" w14:paraId="00000011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10. सुदक्षिणा दशरथस्य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प्रपितामही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| सा दशरथस्य पितु: (अजस्य) पितु: (रघोः) पितु: (दिलीपस्य) पत्नी | सा दशरथस्य पितु: (अजस्य) पितामही | </w:t>
      </w:r>
    </w:p>
    <w:p w:rsidR="00000000" w:rsidDel="00000000" w:rsidP="00000000" w:rsidRDefault="00000000" w:rsidRPr="00000000" w14:paraId="00000013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11. कृष्णस्य </w:t>
      </w:r>
      <w:r w:rsidDel="00000000" w:rsidR="00000000" w:rsidRPr="00000000">
        <w:rPr>
          <w:rFonts w:ascii="Mangal" w:cs="Mangal" w:eastAsia="Mangal" w:hAnsi="Mangal"/>
          <w:b w:val="1"/>
          <w:color w:val="500050"/>
          <w:sz w:val="28"/>
          <w:szCs w:val="28"/>
          <w:vertAlign w:val="baseline"/>
          <w:rtl w:val="0"/>
        </w:rPr>
        <w:t xml:space="preserve">पितृभगिनी / पितृष्वसा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 कुन्ती | सा कृष्णस्य पितु: (वसुदेवस्य) सहोदरी | </w:t>
      </w:r>
    </w:p>
    <w:p w:rsidR="00000000" w:rsidDel="00000000" w:rsidP="00000000" w:rsidRDefault="00000000" w:rsidRPr="00000000" w14:paraId="00000015">
      <w:pPr>
        <w:pageBreakBefore w:val="0"/>
        <w:shd w:fill="ffffff" w:val="clear"/>
        <w:rPr>
          <w:rFonts w:ascii="Mangal" w:cs="Mangal" w:eastAsia="Mangal" w:hAnsi="Mangal"/>
          <w:color w:val="50005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12. लवकुशयो: 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मातृभगिनी / मातृष्वसा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 उर्मिला | सा लवकुशयो: मातु: (सीताया:) सहोदरी |</w:t>
      </w:r>
    </w:p>
    <w:p w:rsidR="00000000" w:rsidDel="00000000" w:rsidP="00000000" w:rsidRDefault="00000000" w:rsidRPr="00000000" w14:paraId="00000017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13. दु:शला राजा सुबलस्य 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दौहित्री 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| सा राजा सुबलस्य पुत्र्या: (गान्धार्या:) पुत्री | </w:t>
      </w:r>
    </w:p>
    <w:p w:rsidR="00000000" w:rsidDel="00000000" w:rsidP="00000000" w:rsidRDefault="00000000" w:rsidRPr="00000000" w14:paraId="00000019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14. शान्तनो: 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प्रपौत्री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 दु:शला | सा राजा शान्तनो: पुत्रस्य (विचित्रवीर्यस्य) पुत्रस्य (धुर्तराष्ट्रस्य) पुत्री | सा राजा शान्तनो: पौत्रस्य (धुर्तराष्ट्रस्य) पुत्री |</w:t>
      </w:r>
    </w:p>
    <w:p w:rsidR="00000000" w:rsidDel="00000000" w:rsidP="00000000" w:rsidRDefault="00000000" w:rsidRPr="00000000" w14:paraId="0000001B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15. कुन्त्या: 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याता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 गान्धारी | सा कुन्त्या: पत्युः (पाण्डोः) सहोदरस्य (धुर्तराष्ट्रस्य) पत्नी |  </w:t>
      </w:r>
    </w:p>
    <w:p w:rsidR="00000000" w:rsidDel="00000000" w:rsidP="00000000" w:rsidRDefault="00000000" w:rsidRPr="00000000" w14:paraId="0000001D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16. रुक्मिन्या: 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ननान्दा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 सुभद्रा | सा रुक्मिन्या: पत्युः (कृष्णस्य) सहोदरी | </w:t>
      </w:r>
    </w:p>
    <w:p w:rsidR="00000000" w:rsidDel="00000000" w:rsidP="00000000" w:rsidRDefault="00000000" w:rsidRPr="00000000" w14:paraId="0000001F">
      <w:pPr>
        <w:pageBreakBefore w:val="0"/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bottom w:color="000000" w:space="1" w:sz="6" w:val="single"/>
        </w:pBdr>
        <w:shd w:fill="ffffff" w:val="clear"/>
        <w:rPr>
          <w:rFonts w:ascii="Mangal" w:cs="Mangal" w:eastAsia="Mangal" w:hAnsi="Mangal"/>
          <w:color w:val="222222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17. भीष्मस्य 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विमाता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 सत्यवती | सा भीष्मस्य पितु: (शान्तनो:) 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अपरा 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पत्नी | भीष्म: गङ्गाया: पुत्र: | </w:t>
      </w:r>
    </w:p>
    <w:p w:rsidR="00000000" w:rsidDel="00000000" w:rsidP="00000000" w:rsidRDefault="00000000" w:rsidRPr="00000000" w14:paraId="00000021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12. वामनस्य </w:t>
      </w:r>
      <w:r w:rsidDel="00000000" w:rsidR="00000000" w:rsidRPr="00000000">
        <w:rPr>
          <w:rFonts w:ascii="Mangal" w:cs="Mangal" w:eastAsia="Mangal" w:hAnsi="Mangal"/>
          <w:b w:val="1"/>
          <w:color w:val="222222"/>
          <w:sz w:val="28"/>
          <w:szCs w:val="28"/>
          <w:vertAlign w:val="baseline"/>
          <w:rtl w:val="0"/>
        </w:rPr>
        <w:t xml:space="preserve">मातृभगिनी / मातृष्वसा</w:t>
      </w:r>
      <w:r w:rsidDel="00000000" w:rsidR="00000000" w:rsidRPr="00000000">
        <w:rPr>
          <w:rFonts w:ascii="Mangal" w:cs="Mangal" w:eastAsia="Mangal" w:hAnsi="Mangal"/>
          <w:color w:val="222222"/>
          <w:sz w:val="28"/>
          <w:szCs w:val="28"/>
          <w:vertAlign w:val="baseline"/>
          <w:rtl w:val="0"/>
        </w:rPr>
        <w:t xml:space="preserve"> दिति: | सा 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वामनस्य मातु: (अदित्या: ) सहोदरी | अदिति-दिते दक्षप्रजापते: पुत्री च काश्यपस्य पत्न्यौ च |</w:t>
      </w:r>
    </w:p>
    <w:p w:rsidR="00000000" w:rsidDel="00000000" w:rsidP="00000000" w:rsidRDefault="00000000" w:rsidRPr="00000000" w14:paraId="00000022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14. विरोचनस्य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vertAlign w:val="baseline"/>
          <w:rtl w:val="0"/>
        </w:rPr>
        <w:t xml:space="preserve">प्रपौत्री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 उषा | सा विरोचनस्य पुत्रस्य (महाबलि चक्रवर्ते: ) पुत्रस्य (बाणासुरस्य) पुत्री | विरोचन: प्रह्लादस्य पुत्र: |</w:t>
      </w:r>
    </w:p>
    <w:p w:rsidR="00000000" w:rsidDel="00000000" w:rsidP="00000000" w:rsidRDefault="00000000" w:rsidRPr="00000000" w14:paraId="00000023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14. स्वर्णरोमस्य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vertAlign w:val="baseline"/>
          <w:rtl w:val="0"/>
        </w:rPr>
        <w:t xml:space="preserve">प्रपौत्री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 ऊर्मिला | सा स्वर्णरोमस्य पुत्रस्य (ह्रस्वरोमस्य) पुत्रस्य (जनकस्य) पुत्री | </w:t>
      </w:r>
    </w:p>
    <w:p w:rsidR="00000000" w:rsidDel="00000000" w:rsidP="00000000" w:rsidRDefault="00000000" w:rsidRPr="00000000" w14:paraId="00000024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15. ऊर्मिलाया: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vertAlign w:val="baseline"/>
          <w:rtl w:val="0"/>
        </w:rPr>
        <w:t xml:space="preserve">याता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 सीता | सा उर्मिलाया: </w:t>
      </w:r>
      <w:r w:rsidDel="00000000" w:rsidR="00000000" w:rsidRPr="00000000">
        <w:rPr>
          <w:rFonts w:ascii="Mangal" w:cs="Mangal" w:eastAsia="Mangal" w:hAnsi="Mangal"/>
          <w:color w:val="500050"/>
          <w:sz w:val="28"/>
          <w:szCs w:val="28"/>
          <w:vertAlign w:val="baseline"/>
          <w:rtl w:val="0"/>
        </w:rPr>
        <w:t xml:space="preserve">पत्युः (लक्ष्मणस्य) भ्रातुः (रामस्य) पत्नी | सीता 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ऊर्मिलाया: अग्रजा अपि | </w:t>
      </w:r>
    </w:p>
    <w:p w:rsidR="00000000" w:rsidDel="00000000" w:rsidP="00000000" w:rsidRDefault="00000000" w:rsidRPr="00000000" w14:paraId="00000025">
      <w:pPr>
        <w:pageBreakBefore w:val="0"/>
        <w:rPr>
          <w:rFonts w:ascii="Mangal" w:cs="Mangal" w:eastAsia="Mangal" w:hAnsi="Mangal"/>
          <w:sz w:val="28"/>
          <w:szCs w:val="28"/>
          <w:vertAlign w:val="baseline"/>
        </w:rPr>
      </w:pP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17. सुरुचि: ध्रुवस्य </w:t>
      </w:r>
      <w:r w:rsidDel="00000000" w:rsidR="00000000" w:rsidRPr="00000000">
        <w:rPr>
          <w:rFonts w:ascii="Mangal" w:cs="Mangal" w:eastAsia="Mangal" w:hAnsi="Mangal"/>
          <w:b w:val="1"/>
          <w:sz w:val="28"/>
          <w:szCs w:val="28"/>
          <w:vertAlign w:val="baseline"/>
          <w:rtl w:val="0"/>
        </w:rPr>
        <w:t xml:space="preserve">विमाता </w:t>
      </w:r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| सा  ध्रुवस्य पितु: (उत्तानपादस्य) अपरा पत्नी | ध्रुवस्य माता सु</w:t>
      </w:r>
      <w:sdt>
        <w:sdtPr>
          <w:tag w:val="goog_rdk_0"/>
        </w:sdtPr>
        <w:sdtContent>
          <w:ins w:author="Lalitha Balaji Khanna" w:id="0" w:date="2024-10-28T13:35:08Z">
            <w:r w:rsidDel="00000000" w:rsidR="00000000" w:rsidRPr="00000000">
              <w:rPr>
                <w:rFonts w:ascii="Mangal" w:cs="Mangal" w:eastAsia="Mangal" w:hAnsi="Mangal"/>
                <w:sz w:val="28"/>
                <w:szCs w:val="28"/>
                <w:vertAlign w:val="baseline"/>
                <w:rtl w:val="0"/>
              </w:rPr>
              <w:t xml:space="preserve">.</w:t>
            </w:r>
          </w:ins>
        </w:sdtContent>
      </w:sdt>
      <w:r w:rsidDel="00000000" w:rsidR="00000000" w:rsidRPr="00000000">
        <w:rPr>
          <w:rFonts w:ascii="Mangal" w:cs="Mangal" w:eastAsia="Mangal" w:hAnsi="Mangal"/>
          <w:sz w:val="28"/>
          <w:szCs w:val="28"/>
          <w:vertAlign w:val="baseline"/>
          <w:rtl w:val="0"/>
        </w:rPr>
        <w:t xml:space="preserve">नीती |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Mang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spacing w:after="60" w:before="240" w:lineRule="auto"/>
    </w:pPr>
    <w:rPr>
      <w:rFonts w:ascii="Cambria" w:cs="Cambria" w:eastAsia="Cambria" w:hAnsi="Cambria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Cambria" w:cs="Mangal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 w:eastAsia="en-US" w:val="en-US"/>
    </w:rPr>
  </w:style>
  <w:style w:type="paragraph" w:styleId="Heading2">
    <w:name w:val="Heading 2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1" w:lineRule="atLeast"/>
      <w:ind w:leftChars="-1" w:rightChars="0" w:firstLineChars="-1"/>
      <w:textDirection w:val="btLr"/>
      <w:textAlignment w:val="top"/>
      <w:outlineLvl w:val="1"/>
    </w:pPr>
    <w:rPr>
      <w:rFonts w:ascii="Cambria" w:cs="Mangal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Footer">
    <w:name w:val="Footer"/>
    <w:basedOn w:val="Normal"/>
    <w:next w:val="Footer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BodyText">
    <w:name w:val="Body Text"/>
    <w:basedOn w:val="Normal"/>
    <w:next w:val="BodyText"/>
    <w:autoRedefine w:val="0"/>
    <w:hidden w:val="0"/>
    <w:qFormat w:val="0"/>
    <w:pPr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Arial" w:hAnsi="Arial"/>
      <w:color w:val="000080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PageNumber">
    <w:name w:val="Page Number"/>
    <w:basedOn w:val="DefaultParagraphFont"/>
    <w:next w:val="PageNumber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Heading2Char">
    <w:name w:val="Heading 2 Char"/>
    <w:next w:val="Heading2Char"/>
    <w:autoRedefine w:val="0"/>
    <w:hidden w:val="0"/>
    <w:qFormat w:val="0"/>
    <w:rPr>
      <w:rFonts w:ascii="Cambria" w:cs="Mangal" w:eastAsia="Times New Roman" w:hAnsi="Cambria"/>
      <w:b w:val="1"/>
      <w:bCs w:val="1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/>
    </w:rPr>
  </w:style>
  <w:style w:type="character" w:styleId="Heading1Char">
    <w:name w:val="Heading 1 Char"/>
    <w:next w:val="Heading1Char"/>
    <w:autoRedefine w:val="0"/>
    <w:hidden w:val="0"/>
    <w:qFormat w:val="0"/>
    <w:rPr>
      <w:rFonts w:ascii="Cambria" w:cs="Mangal" w:eastAsia="Times New Roman" w:hAnsi="Cambria"/>
      <w:b w:val="1"/>
      <w:bCs w:val="1"/>
      <w:w w:val="100"/>
      <w:kern w:val="32"/>
      <w:position w:val="-1"/>
      <w:sz w:val="32"/>
      <w:szCs w:val="32"/>
      <w:effect w:val="none"/>
      <w:vertAlign w:val="baseline"/>
      <w:cs w:val="0"/>
      <w:em w:val="none"/>
      <w:lang w:bidi="ar-SA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noLk6RjxjQaMMS7Em5wv8pIC1Q==">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2014-04-16T14:06:00Z</dcterms:created>
  <dc:creator>Nivedita R</dc:creator>
</cp:coreProperties>
</file>